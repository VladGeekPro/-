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Образования, Культуры и Исследований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Молдавский Государственный Университет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Факультет Математики и Информатики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Департамент Информатики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Отчёт по предмету</w:t>
      </w:r>
    </w:p>
    <w:p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,, </w:t>
      </w:r>
      <w:r>
        <w:rPr>
          <w:rFonts w:hint="default" w:ascii="Times New Roman" w:hAnsi="Times New Roman"/>
          <w:sz w:val="40"/>
          <w:szCs w:val="40"/>
        </w:rPr>
        <w:t>Проектирование информационных систем</w:t>
      </w:r>
      <w:r>
        <w:rPr>
          <w:rFonts w:ascii="Times New Roman" w:hAnsi="Times New Roman" w:cs="Times New Roman"/>
          <w:sz w:val="40"/>
          <w:szCs w:val="40"/>
        </w:rPr>
        <w:t xml:space="preserve"> ”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 xml:space="preserve">Лабораторная работа </w:t>
      </w:r>
      <w:r>
        <w:rPr>
          <w:rFonts w:ascii="Times New Roman" w:hAnsi="Times New Roman" w:cs="Times New Roman"/>
          <w:sz w:val="40"/>
          <w:szCs w:val="40"/>
          <w:lang w:val="ru-RU"/>
        </w:rPr>
        <w:t>№</w:t>
      </w:r>
      <w:r>
        <w:rPr>
          <w:rFonts w:hint="default" w:ascii="Times New Roman" w:hAnsi="Times New Roman" w:cs="Times New Roman"/>
          <w:sz w:val="40"/>
          <w:szCs w:val="40"/>
          <w:lang w:val="ru-RU"/>
        </w:rPr>
        <w:t xml:space="preserve"> 6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Научный руководитель</w:t>
      </w:r>
      <w:r>
        <w:rPr>
          <w:rFonts w:ascii="Times New Roman" w:hAnsi="Times New Roman" w:cs="Times New Roman"/>
          <w:sz w:val="28"/>
          <w:szCs w:val="28"/>
        </w:rPr>
        <w:t>: Гладей Анатоли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</w:p>
    <w:p>
      <w:pPr>
        <w:spacing w:line="360" w:lineRule="auto"/>
        <w:ind w:right="8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>
        <w:rPr>
          <w:rFonts w:ascii="Times New Roman" w:hAnsi="Times New Roman" w:cs="Times New Roman"/>
          <w:sz w:val="28"/>
          <w:szCs w:val="28"/>
        </w:rPr>
        <w:t>: студент группы I2102 (РУ), Жураковски Владислав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КИШИНЕВ – 202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3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keepNext w:val="0"/>
        <w:keepLines w:val="0"/>
        <w:pageBreakBefore w:val="0"/>
        <w:widowControl/>
        <w:numPr>
          <w:ilvl w:val="-3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</w:pP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%3CmxGraphModel%3E%3Croot%3E%3CmxCell%20id%3D%220%22%2F%3E%3CmxCell%20id%3D%221%22%20parent%3D%220%22%2F%3E%3CmxCell%20id%3D%222%22%20value%3D%22%D0%91%D1%83%D1%85%D0%B3%D0%B0%D0%BB%D1%82%D0%B5%D1%80%22%20style%3D%22whiteSpace%3Dwrap%3Bhtml%3D1%3Brounded%3D1%3Bshadow%3D1%3BlabelBackgroundColor%3Dnone%3BstrokeWidth%3D1%3BfontFamily%3DVerdana%3BfontSize%3D12%3Balign%3Dcenter%3BarcSize%3D0%3B%22%20vertex%3D%221%22%20parent%3D%221%22%3E%3CmxGeometry%20x%3D%22600%22%20y%3D%2250%22%20width%3D%22120%22%20height%3D%2260%22%20as%3D%22geometry%22%2F%3E%3C%2FmxCell%3E%3CmxCell%20id%3D%223%22%20value%3D%22%D0%9F%D1%80%D0%BE%D0%B3%D0%BD%D0%BE%D0%B7%20%D0%BF%D1%80%D0%BE%D0%B4%D0%B0%D0%B6%20%D0%BD%D0%B0%20%D0%BE%D0%BF%D1%80%D0%B5%D0%B4%D0%B5%D0%BB%D1%91%D0%BD%D0%BD%D1%8B%D0%B9%20%D0%BF%D0%B5%D1%80%D0%B8%D0%BE%D0%B4%22%20style%3D%22whiteSpace%3Dwrap%3Bhtml%3D1%3Brounded%3D1%3Bshadow%3D1%3BlabelBackgroundColor%3Dnone%3BstrokeWidth%3D1%3BfontFamily%3DVerdana%3BfontSize%3D12%3Balign%3Dcenter%3BarcSize%3D0%3B%22%20vertex%3D%221%22%20parent%3D%221%22%3E%3CmxGeometry%20x%3D%22390%22%20y%3D%22170%22%20width%3D%22180%22%20height%3D%2260%22%20as%3D%22geometry%22%2F%3E%3C%2FmxCell%3E%3CmxCell%20id%3D%224%22%20value%3D%22%D0%90%D0%BD%D0%B0%D0%BB%D0%B8%D0%B7%20%D0%BE%D0%B1%D1%8A%D0%B5%D0%BC%D0%BE%D0%B2%20%D0%BF%D1%80%D0%BE%D0%B4%D0%B0%D0%B6%22%20style%3D%22whiteSpace%3Dwrap%3Bhtml%3D1%3Brounded%3D1%3Bshadow%3D1%3BlabelBackgroundColor%3Dnone%3BstrokeWidth%3D1%3BfontFamily%3DVerdana%3BfontSize%3D12%3Balign%3Dcenter%3BarcSize%3D0%3B%22%20vertex%3D%221%22%20parent%3D%221%22%3E%3CmxGeometry%20x%3D%22780%22%20y%3D%22170%22%20width%3D%22120%22%20height%3D%2260%22%20as%3D%22geometry%22%2F%3E%3C%2FmxCell%3E%3CmxCell%20id%3D%225%22%20value%3D%22%22%20style%3D%22rounded%3D0%3Bhtml%3D1%3BlabelBackgroundColor%3Dnone%3BstartArrow%3Dnone%3BstartFill%3D0%3BstartSize%3D5%3BendArrow%3Dnone%3BendFill%3D0%3BendSize%3D5%3BjettySize%3Dauto%3BorthogonalLoop%3D1%3BstrokeWidth%3D1%3BfontFamily%3DVerdana%3BfontSize%3D12%3BexitX%3D1%3BexitY%3D0.5%3BexitDx%3D0%3BexitDy%3D0%3BentryX%3D0.5%3BentryY%3D0%3BentryDx%3D0%3BentryDy%3D0%3B%22%20edge%3D%221%22%20source%3D%222%22%20target%3D%224%22%20parent%3D%221%22%3E%3CmxGeometry%20x%3D%22-0.3002%22%20y%3D%2213%22%20relative%3D%221%22%20as%3D%22geometry%22%3E%3CmxPoint%20as%3D%22offset%22%2F%3E%3CArray%20as%3D%22points%22%3E%3CmxPoint%20x%3D%22840%22%20y%3D%2280%22%2F%3E%3C%2FArray%3E%3C%2FmxGeometry%3E%3C%2FmxCell%3E%3CmxCell%20id%3D%226%22%20value%3D%22%22%20style%3D%22rounded%3D0%3Bhtml%3D1%3BlabelBackgroundColor%3Dnone%3BstartArrow%3Dnone%3BstartFill%3D0%3BstartSize%3D5%3BendArrow%3Dnone%3BendFill%3D0%3BendSize%3D5%3BjettySize%3Dauto%3BorthogonalLoop%3D1%3BstrokeWidth%3D1%3BfontFamily%3DVerdana%3BfontSize%3D12%3BentryX%3D0.5%3BentryY%3D0%3BentryDx%3D0%3BentryDy%3D0%3BexitX%3D0%3BexitY%3D0.5%3BexitDx%3D0%3BexitDy%3D0%3B%22%20edge%3D%221%22%20source%3D%222%22%20target%3D%223%22%20parent%3D%221%22%3E%3CmxGeometry%20x%3D%22-0.359%22%20y%3D%22-11%22%20relative%3D%221%22%20as%3D%22geometry%22%3E%3CmxPoint%20as%3D%22offset%22%2F%3E%3CArray%20as%3D%22points%22%3E%3CmxPoint%20x%3D%22480%22%20y%3D%2280%22%2F%3E%3C%2FArray%3E%3C%2FmxGeometry%3E%3C%2FmxCell%3E%3CmxCell%20id%3D%227%22%20value%3D%22%D0%9B%D0%BE%D0%B3%D0%B8%D1%81%D1%82%22%20style%3D%22whiteSpace%3Dwrap%3Bhtml%3D1%3Brounded%3D1%3Bshadow%3D1%3BlabelBackgroundColor%3Dnone%3BstrokeWidth%3D1%3BfontFamily%3DVerdana%3BfontSize%3D12%3Balign%3Dcenter%3BarcSize%3D0%3B%22%20vertex%3D%221%22%20parent%3D%221%22%3E%3CmxGeometry%20x%3D%22600%22%20y%3D%22280%22%20width%3D%22120%22%20height%3D%2260%22%20as%3D%22geometry%22%2F%3E%3C%2FmxCell%3E%3CmxCell%20id%3D%228%22%20value%3D%22%D0%A1%D0%BE%D1%81%D1%82%D0%B0%D0%B2%D0%BB%D0%B5%D0%BD%D0%B8%D0%B5%20%D0%B7%D0%B0%D0%BA%D0%B0%D0%B7%D0%BE%D0%B2%20%D1%83%20%D0%BF%D0%BE%D1%81%D1%82%D0%B0%D0%B2%D1%89%D0%B8%D0%BA%D0%B0%20%D0%BD%D0%B0%20%D0%BF%D1%80%D0%B8%D0%BE%D0%B1%D1%80%D0%B5%D1%82%D0%B5%D0%BD%D0%B8%D0%B5%20%D0%BC%D0%BE%D0%B1%D0%B8%D0%BB%D1%8C%D0%BD%D1%8B%D1%85%20%D1%83%D1%81%D1%82%D1%80%D0%BE%D0%B9%D1%8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1%D1%82%D0%B2%22%20style%3D%22whiteSpace%3Dwrap%3Bhtml%3D1%3Brounded%3D1%3Bshadow%3D1%3BlabelBackgroundColor%3Dnone%3BstrokeWidth%3D1%3BfontFamily%3DVerdana%3BfontSize%3D12%3Balign%3Dcenter%3BarcSize%3D0%3B%22%20vertex%3D%221%22%20parent%3D%221%22%3E%3CmxGeometry%20x%3D%22370%22%20y%3D%22400%22%20width%3D%22220%22%20height%3D%2260%22%20as%3D%22geometry%22%2F%3E%3C%2FmxCell%3E%3CmxCell%20id%3D%229%22%20value%3D%22%D0%A3%D1%87%D0%B5%D1%82%20%D0%BF%D1%80%D0%B8%D0%BE%D0%B1%D1%80%D0%B5%D1%82%D0%B5%D0%BD%D0%BD%D1%8B%D1%85%20%D0%B8%20%D0%BF%D1%80%D0%BE%D0%B4%D0%B0%D0%BD%D0%BD%D1%8B%D1%85%20%D0%BC%D0%BE%D0%B1%D0%B8%D0%BB%D1%8C%D0%BD%D1%8B%D1%85%20%D1%83%D1%81%D1%82%D1%80%D0%BE%D0%B9%D1%81%D1%82%D0%B2%22%20style%3D%22whiteSpace%3Dwrap%3Bhtml%3D1%3Brounded%3D1%3Bshadow%3D1%3BlabelBackgroundColor%3Dnone%3BstrokeWidth%3D1%3BfontFamily%3DVerdana%3BfontSize%3D12%3Balign%3Dcenter%3BarcSize%3D0%3B%22%20vertex%3D%221%22%20parent%3D%221%22%3E%3CmxGeometry%20x%3D%22730%22%20y%3D%22400%22%20width%3D%22220%22%20height%3D%2260%22%20as%3D%22geometry%22%2F%3E%3C%2FmxCell%3E%3CmxCell%20id%3D%2210%22%20value%3D%22%22%20style%3D%22rounded%3D0%3Bhtml%3D1%3BlabelBackgroundColor%3Dnone%3BstartArrow%3Dnone%3BstartFill%3D0%3BstartSize%3D5%3BendArrow%3Dnone%3BendFill%3D0%3BendSize%3D5%3BjettySize%3Dauto%3BorthogonalLoop%3D1%3BstrokeWidth%3D1%3BfontFamily%3DVerdana%3BfontSize%3D12%3BexitX%3D1%3BexitY%3D0.5%3BexitDx%3D0%3BexitDy%3D0%3BentryX%3D0.5%3BentryY%3D0%3BentryDx%3D0%3BentryDy%3D0%3B%22%20edge%3D%221%22%20source%3D%227%22%20target%3D%229%22%20parent%3D%221%22%3E%3CmxGeometry%20x%3D%22-0.3002%22%20y%3D%2213%22%20relative%3D%221%22%20as%3D%22geometry%22%3E%3CmxPoint%20as%3D%22offset%22%2F%3E%3CArray%20as%3D%22points%22%3E%3CmxPoint%20x%3D%22840%22%20y%3D%22310%22%2F%3E%3C%2FArray%3E%3C%2FmxGeometry%3E%3C%2FmxCell%3E%3CmxCell%20id%3D%2211%22%20value%3D%22%22%20style%3D%22rounded%3D0%3Bhtml%3D1%3BlabelBackgroundColor%3Dnone%3BstartArrow%3Dnone%3BstartFill%3D0%3BstartSize%3D5%3BendArrow%3Dnone%3BendFill%3D0%3BendSize%3D5%3BjettySize%3Dauto%3BorthogonalLoop%3D1%3BstrokeWidth%3D1%3BfontFamily%3DVerdana%3BfontSize%3D12%3BentryX%3D0.5%3BentryY%3D0%3BentryDx%3D0%3BentryDy%3D0%3BexitX%3D0%3BexitY%3D0.5%3BexitDx%3D0%3BexitDy%3D0%3B%22%20edge%3D%221%22%20source%3D%227%22%20target%3D%228%22%20parent%3D%221%22%3E%3CmxGeometry%20x%3D%22-0.359%22%20y%3D%22-11%22%20relative%3D%221%22%20as%3D%22geometry%22%3E%3CmxPoint%20as%3D%22offset%22%2F%3E%3CArray%20as%3D%22points%22%3E%3CmxPoint%20x%3D%22480%22%20y%3D%22310%22%2F%3E%3C%2FArray%3E%3C%2FmxGeometry%3E%3C%2FmxCell%3E%3C%2Froot%3E%3C%2FmxGraphMo</w:t>
      </w:r>
    </w:p>
    <w:p>
      <w:pPr>
        <w:numPr>
          <w:ilvl w:val="-4"/>
          <w:numId w:val="0"/>
        </w:num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Поле</w:t>
      </w:r>
      <w:r>
        <w:rPr>
          <w:rFonts w:hint="default" w:ascii="Times New Roman" w:hAnsi="Times New Roman" w:cs="Times New Roman"/>
          <w:sz w:val="24"/>
          <w:szCs w:val="24"/>
        </w:rPr>
        <w:t>: Характеристика мобильных телефонов, представленных в записях базы данных (например, "Модель", "Год выпуска", "Цена").</w:t>
      </w:r>
    </w:p>
    <w:p>
      <w:pPr>
        <w:numPr>
          <w:ilvl w:val="-4"/>
          <w:numId w:val="0"/>
        </w:numPr>
        <w:bidi w:val="0"/>
        <w:spacing w:line="360" w:lineRule="auto"/>
        <w:ind w:left="349"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-4"/>
          <w:numId w:val="0"/>
        </w:num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Концептуальный класс</w:t>
      </w:r>
      <w:r>
        <w:rPr>
          <w:rFonts w:hint="default" w:ascii="Times New Roman" w:hAnsi="Times New Roman" w:cs="Times New Roman"/>
          <w:sz w:val="24"/>
          <w:szCs w:val="24"/>
        </w:rPr>
        <w:t>: Определение для множества бизнес-объектов в магазине мобильных телефонов. Например, класс "Мобильный телефон" может включать в себя такие атрибуты, как "Модель", "Год выпуска", и "Цена". Экземпляры этого класса размещаются в базе данных магазина.</w:t>
      </w:r>
    </w:p>
    <w:p>
      <w:pPr>
        <w:numPr>
          <w:ilvl w:val="-4"/>
          <w:numId w:val="0"/>
        </w:numPr>
        <w:bidi w:val="0"/>
        <w:spacing w:line="360" w:lineRule="auto"/>
        <w:ind w:left="349"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-4"/>
          <w:numId w:val="0"/>
        </w:num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Отношения между концептуальными классами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numPr>
          <w:ilvl w:val="-4"/>
          <w:numId w:val="0"/>
        </w:num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Один к одному</w:t>
      </w:r>
      <w:r>
        <w:rPr>
          <w:rFonts w:hint="default" w:ascii="Times New Roman" w:hAnsi="Times New Roman" w:cs="Times New Roman"/>
          <w:sz w:val="24"/>
          <w:szCs w:val="24"/>
        </w:rPr>
        <w:t>: Например, каждому мобильному телефону соответствует один уникальный серийный номер, и каждому серийному номеру соответствует только один мобильный телефон.</w:t>
      </w:r>
    </w:p>
    <w:p>
      <w:pPr>
        <w:numPr>
          <w:ilvl w:val="-4"/>
          <w:numId w:val="0"/>
        </w:num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Один к многим</w:t>
      </w:r>
      <w:r>
        <w:rPr>
          <w:rFonts w:hint="default" w:ascii="Times New Roman" w:hAnsi="Times New Roman" w:cs="Times New Roman"/>
          <w:sz w:val="24"/>
          <w:szCs w:val="24"/>
        </w:rPr>
        <w:t>: Каждому мобильному телефону может соответствовать несколько продаж, но каждая продажа связана только с одним мобильным телефоном.</w:t>
      </w:r>
    </w:p>
    <w:p>
      <w:pPr>
        <w:numPr>
          <w:ilvl w:val="-4"/>
          <w:numId w:val="0"/>
        </w:num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Многие к многим</w:t>
      </w:r>
      <w:r>
        <w:rPr>
          <w:rFonts w:hint="default" w:ascii="Times New Roman" w:hAnsi="Times New Roman" w:cs="Times New Roman"/>
          <w:sz w:val="24"/>
          <w:szCs w:val="24"/>
        </w:rPr>
        <w:t>: Например, нескольким заказам могут соответствовать несколько мобильных телефонов, и каждому мобильному телефону может быть связано несколько заказов.</w:t>
      </w:r>
    </w:p>
    <w:p>
      <w:pPr>
        <w:numPr>
          <w:ilvl w:val="-4"/>
          <w:numId w:val="0"/>
        </w:num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-4"/>
          <w:numId w:val="0"/>
        </w:num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Атрибут</w:t>
      </w:r>
      <w:r>
        <w:rPr>
          <w:rFonts w:hint="default" w:ascii="Times New Roman" w:hAnsi="Times New Roman" w:cs="Times New Roman"/>
          <w:sz w:val="24"/>
          <w:szCs w:val="24"/>
        </w:rPr>
        <w:t>: Свойство мобильного телефона в предметной области магазина (например, атрибуты "Модель", "Год выпуска", "Цена").</w:t>
      </w:r>
    </w:p>
    <w:p>
      <w:pPr>
        <w:numPr>
          <w:ilvl w:val="-4"/>
          <w:numId w:val="0"/>
        </w:numPr>
        <w:bidi w:val="0"/>
        <w:spacing w:line="360" w:lineRule="auto"/>
        <w:ind w:left="349"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-4"/>
          <w:numId w:val="0"/>
        </w:num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Информационная модель предметной области базы данных включает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numPr>
          <w:ilvl w:val="0"/>
          <w:numId w:val="1"/>
        </w:numPr>
        <w:tabs>
          <w:tab w:val="clear" w:pos="420"/>
        </w:tabs>
        <w:bidi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Диаграммы "сущность-связь" (Entity - Relationship Diagrams);</w:t>
      </w:r>
    </w:p>
    <w:p>
      <w:pPr>
        <w:numPr>
          <w:ilvl w:val="0"/>
          <w:numId w:val="1"/>
        </w:numPr>
        <w:tabs>
          <w:tab w:val="clear" w:pos="420"/>
        </w:tabs>
        <w:bidi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Определения сущностей;</w:t>
      </w:r>
    </w:p>
    <w:p>
      <w:pPr>
        <w:numPr>
          <w:ilvl w:val="0"/>
          <w:numId w:val="1"/>
        </w:numPr>
        <w:tabs>
          <w:tab w:val="clear" w:pos="420"/>
        </w:tabs>
        <w:bidi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Уникальные идентификаторы сущностей;</w:t>
      </w:r>
    </w:p>
    <w:p>
      <w:pPr>
        <w:numPr>
          <w:ilvl w:val="0"/>
          <w:numId w:val="1"/>
        </w:numPr>
        <w:tabs>
          <w:tab w:val="clear" w:pos="420"/>
        </w:tabs>
        <w:bidi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Определения атрибутов сущностей;</w:t>
      </w:r>
    </w:p>
    <w:p>
      <w:pPr>
        <w:numPr>
          <w:ilvl w:val="0"/>
          <w:numId w:val="1"/>
        </w:numPr>
        <w:tabs>
          <w:tab w:val="clear" w:pos="420"/>
        </w:tabs>
        <w:bidi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Отношения между сущностями;</w:t>
      </w:r>
    </w:p>
    <w:p>
      <w:pPr>
        <w:numPr>
          <w:ilvl w:val="0"/>
          <w:numId w:val="1"/>
        </w:numPr>
        <w:tabs>
          <w:tab w:val="clear" w:pos="420"/>
        </w:tabs>
        <w:bidi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Супертипы и подтипы.</w:t>
      </w:r>
    </w:p>
    <w:p>
      <w:pPr>
        <w:numPr>
          <w:ilvl w:val="0"/>
          <w:numId w:val="0"/>
        </w:numPr>
        <w:bidi w:val="0"/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-4"/>
          <w:numId w:val="0"/>
        </w:num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Эта информационная модель обеспечивает систему магазина по продаже мобильных телефонов структурой для хранения и управления данными о продукции, продажах и других ключевых аспектах бизнеса.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>
      <w:pPr>
        <w:numPr>
          <w:ilvl w:val="-4"/>
          <w:numId w:val="0"/>
        </w:numPr>
        <w:bidi w:val="0"/>
        <w:spacing w:line="360" w:lineRule="auto"/>
        <w:jc w:val="center"/>
        <w:rPr>
          <w:ins w:id="0" w:author="CRISTINA" w:date="2023-12-09T22:41:37Z"/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Реализация</w:t>
      </w:r>
    </w:p>
    <w:p>
      <w:pPr>
        <w:numPr>
          <w:ilvl w:val="-4"/>
          <w:numId w:val="0"/>
        </w:numPr>
        <w:bidi w:val="0"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</w:p>
    <w:p>
      <w:pPr>
        <w:numPr>
          <w:ilvl w:val="-4"/>
          <w:numId w:val="0"/>
        </w:numPr>
        <w:bidi w:val="0"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483350" cy="4849495"/>
            <wp:effectExtent l="0" t="0" r="12700" b="8255"/>
            <wp:docPr id="2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4849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134" w:right="1134" w:bottom="1134" w:left="1134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NJWO7QAAAABQEAAA8AAAAAAAAAAQAgAAAAIgAAAGRycy9k&#10;b3ducmV2LnhtbFBLAQIUABQAAAAIAIdO4kDQZ7+NQwIAAHMEAAAOAAAAAAAAAAEAIAAAAB8BAABk&#10;cnMvZTJvRG9jLnhtbFBLBQYAAAAABgAGAFkBAADU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FA24A1"/>
    <w:multiLevelType w:val="singleLevel"/>
    <w:tmpl w:val="82FA24A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RISTINA">
    <w15:presenceInfo w15:providerId="None" w15:userId="CRISTI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9A60EB"/>
    <w:rsid w:val="00870655"/>
    <w:rsid w:val="02914B21"/>
    <w:rsid w:val="08990620"/>
    <w:rsid w:val="089A60EB"/>
    <w:rsid w:val="2B8E3AF0"/>
    <w:rsid w:val="2D2A1697"/>
    <w:rsid w:val="2DD4518F"/>
    <w:rsid w:val="341579FF"/>
    <w:rsid w:val="40157E81"/>
    <w:rsid w:val="4A5E657A"/>
    <w:rsid w:val="5D9A5F4C"/>
    <w:rsid w:val="63DF3405"/>
    <w:rsid w:val="6CE15351"/>
    <w:rsid w:val="74F3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yperlink"/>
    <w:basedOn w:val="6"/>
    <w:qFormat/>
    <w:uiPriority w:val="99"/>
    <w:rPr>
      <w:rFonts w:cs="Times New Roman"/>
      <w:color w:val="0000FF"/>
      <w:u w:val="single"/>
    </w:rPr>
  </w:style>
  <w:style w:type="character" w:styleId="10">
    <w:name w:val="Strong"/>
    <w:basedOn w:val="6"/>
    <w:qFormat/>
    <w:uiPriority w:val="0"/>
    <w:rPr>
      <w:b/>
      <w:bCs/>
    </w:rPr>
  </w:style>
  <w:style w:type="paragraph" w:styleId="11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7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8">
    <w:name w:val="Heading 1"/>
    <w:basedOn w:val="2"/>
    <w:next w:val="2"/>
    <w:link w:val="24"/>
    <w:qFormat/>
    <w:uiPriority w:val="0"/>
    <w:pPr>
      <w:spacing w:line="360" w:lineRule="auto"/>
    </w:pPr>
    <w:rPr>
      <w:rFonts w:hint="default" w:ascii="Times New Roman" w:hAnsi="Times New Roman" w:cs="Times New Roman"/>
      <w:sz w:val="32"/>
      <w:szCs w:val="24"/>
      <w:lang w:val="ru-RU"/>
    </w:rPr>
  </w:style>
  <w:style w:type="paragraph" w:customStyle="1" w:styleId="19">
    <w:name w:val="Heading 2"/>
    <w:basedOn w:val="3"/>
    <w:next w:val="3"/>
    <w:qFormat/>
    <w:uiPriority w:val="0"/>
    <w:pPr>
      <w:spacing w:line="240" w:lineRule="auto"/>
    </w:pPr>
    <w:rPr>
      <w:rFonts w:hint="default" w:ascii="Times New Roman" w:hAnsi="Times New Roman" w:cs="Times New Roman"/>
      <w:i w:val="0"/>
      <w:sz w:val="28"/>
      <w:szCs w:val="24"/>
    </w:rPr>
  </w:style>
  <w:style w:type="paragraph" w:customStyle="1" w:styleId="20">
    <w:name w:val="Heading 3"/>
    <w:basedOn w:val="4"/>
    <w:next w:val="4"/>
    <w:qFormat/>
    <w:uiPriority w:val="0"/>
    <w:rPr>
      <w:rFonts w:hint="default" w:ascii="Times New Roman" w:hAnsi="Times New Roman" w:eastAsia="SimSun" w:cs="Times New Roman"/>
      <w:sz w:val="24"/>
      <w:szCs w:val="24"/>
    </w:rPr>
  </w:style>
  <w:style w:type="paragraph" w:customStyle="1" w:styleId="21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23">
    <w:name w:val="Heading 1 Char"/>
    <w:basedOn w:val="6"/>
    <w:link w:val="2"/>
    <w:qFormat/>
    <w:locked/>
    <w:uiPriority w:val="99"/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customStyle="1" w:styleId="24">
    <w:name w:val="Heading 1 Char1"/>
    <w:link w:val="18"/>
    <w:qFormat/>
    <w:uiPriority w:val="0"/>
    <w:rPr>
      <w:rFonts w:hint="default" w:ascii="Times New Roman" w:hAnsi="Times New Roman" w:cs="Times New Roman"/>
      <w:sz w:val="32"/>
      <w:szCs w:val="24"/>
      <w:lang w:val="ru-RU"/>
    </w:rPr>
  </w:style>
  <w:style w:type="paragraph" w:customStyle="1" w:styleId="25">
    <w:name w:val="_Style 2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26">
    <w:name w:val="_Style 2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30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2023-09-30T11:08:00Z</dcterms:created>
  <dc:creator>Vlad</dc:creator>
  <cp:lastModifiedBy>CRISTINA</cp:lastModifiedBy>
  <dcterms:modified xsi:type="dcterms:W3CDTF">2023-12-09T20:46:49Z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1572D890F3A44D8E8251615A26F2281D_13</vt:lpwstr>
  </property>
</Properties>
</file>